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7B" w:rsidRPr="00627C5B" w:rsidRDefault="00627C5B" w:rsidP="00627C5B">
      <w:pPr>
        <w:pStyle w:val="Title"/>
        <w:rPr>
          <w:rFonts w:ascii="Arial" w:hAnsi="Arial" w:cs="Arial"/>
          <w:sz w:val="72"/>
          <w:szCs w:val="72"/>
          <w:vertAlign w:val="superscript"/>
        </w:rPr>
      </w:pPr>
      <w:bookmarkStart w:id="0" w:name="_Toc523878296"/>
      <w:bookmarkStart w:id="1" w:name="_Toc521978636"/>
      <w:r w:rsidRPr="00627C5B">
        <w:rPr>
          <w:rFonts w:ascii="Arial" w:hAnsi="Arial" w:cs="Arial"/>
          <w:sz w:val="72"/>
          <w:szCs w:val="72"/>
          <w:vertAlign w:val="superscript"/>
        </w:rPr>
        <w:t>User Portal</w:t>
      </w:r>
    </w:p>
    <w:p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2D1641" w:rsidTr="00F57E4B">
        <w:tc>
          <w:tcPr>
            <w:tcW w:w="956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="00A140E5" w:rsidRPr="002D1641">
              <w:rPr>
                <w:rFonts w:ascii="Arial" w:hAnsi="Arial"/>
                <w:b/>
                <w:bCs/>
              </w:rPr>
              <w:br/>
            </w:r>
            <w:r w:rsidRPr="002D1641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2D1641" w:rsidTr="00F57E4B">
        <w:tc>
          <w:tcPr>
            <w:tcW w:w="956" w:type="dxa"/>
          </w:tcPr>
          <w:p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</w:t>
            </w:r>
            <w:r w:rsidR="00F71159" w:rsidRPr="002D1641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:rsidR="00011D7D" w:rsidRPr="004C3630" w:rsidRDefault="00011D7D" w:rsidP="00C72E79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011D7D" w:rsidRPr="004C3630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011D7D" w:rsidRPr="004C3630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011D7D" w:rsidRPr="004C3630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011D7D" w:rsidRPr="002D1641" w:rsidRDefault="00011D7D" w:rsidP="00135403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 xml:space="preserve">Initial </w:t>
            </w:r>
            <w:r w:rsidR="00945E97" w:rsidRPr="002D1641">
              <w:rPr>
                <w:rFonts w:cs="Arial"/>
              </w:rPr>
              <w:t xml:space="preserve">Design </w:t>
            </w:r>
            <w:r w:rsidR="00135403">
              <w:rPr>
                <w:rFonts w:cs="Arial"/>
              </w:rPr>
              <w:t>D</w:t>
            </w:r>
            <w:r w:rsidRPr="002D1641">
              <w:rPr>
                <w:rFonts w:cs="Arial"/>
              </w:rPr>
              <w:t>raft</w:t>
            </w:r>
          </w:p>
        </w:tc>
      </w:tr>
    </w:tbl>
    <w:p w:rsidR="00CA587B" w:rsidRPr="002D1641" w:rsidRDefault="00CA587B" w:rsidP="00F533D1">
      <w:pPr>
        <w:spacing w:before="180" w:after="120"/>
        <w:ind w:left="0"/>
        <w:rPr>
          <w:rFonts w:ascii="Arial" w:hAnsi="Arial" w:cs="Arial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CA587B" w:rsidRPr="002D1641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t>TABLE OF CONTENTS</w:t>
      </w:r>
    </w:p>
    <w:p w:rsidR="00CB26EC" w:rsidRDefault="00BD12A2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2D1641">
        <w:rPr>
          <w:rFonts w:ascii="Arial" w:hAnsi="Arial" w:cs="Arial"/>
          <w:caps w:val="0"/>
        </w:rPr>
        <w:fldChar w:fldCharType="begin"/>
      </w:r>
      <w:r w:rsidR="00011D7D"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r w:rsidR="00CB26EC">
        <w:t>1</w:t>
      </w:r>
      <w:r w:rsidR="00CB26EC"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 w:rsidR="00CB26EC">
        <w:t>Introduction</w:t>
      </w:r>
      <w:r w:rsidR="00CB26EC">
        <w:tab/>
      </w:r>
      <w:r w:rsidR="00CB26EC">
        <w:fldChar w:fldCharType="begin"/>
      </w:r>
      <w:r w:rsidR="00CB26EC">
        <w:instrText xml:space="preserve"> PAGEREF _Toc258485144 \h </w:instrText>
      </w:r>
      <w:r w:rsidR="00CB26EC">
        <w:fldChar w:fldCharType="separate"/>
      </w:r>
      <w:r w:rsidR="00627C5B">
        <w:t>4</w:t>
      </w:r>
      <w:r w:rsidR="00CB26EC"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 w:rsidRPr="001B78C2">
        <w:rPr>
          <w:rFonts w:cs="Arial"/>
        </w:rPr>
        <w:t>1.1</w:t>
      </w:r>
      <w:r>
        <w:rPr>
          <w:rFonts w:asciiTheme="minorHAnsi" w:eastAsiaTheme="minorEastAsia" w:hAnsiTheme="minorHAnsi" w:cstheme="minorBidi"/>
          <w:lang w:eastAsia="ja-JP"/>
        </w:rPr>
        <w:tab/>
      </w:r>
      <w:r w:rsidRPr="001B78C2">
        <w:rPr>
          <w:rFonts w:ascii="Arial" w:hAnsi="Arial" w:cs="Arial"/>
        </w:rPr>
        <w:t>Project Objective</w:t>
      </w:r>
      <w:r>
        <w:tab/>
      </w:r>
      <w:r>
        <w:fldChar w:fldCharType="begin"/>
      </w:r>
      <w:r>
        <w:instrText xml:space="preserve"> PAGEREF _Toc258485145 \h </w:instrText>
      </w:r>
      <w:r>
        <w:fldChar w:fldCharType="separate"/>
      </w:r>
      <w:r w:rsidR="00627C5B">
        <w:t>4</w:t>
      </w:r>
      <w:r>
        <w:fldChar w:fldCharType="end"/>
      </w:r>
    </w:p>
    <w:p w:rsidR="00CB26EC" w:rsidRDefault="00CB26EC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>
        <w:t>General Overview and Design Guidelines</w:t>
      </w:r>
      <w:r>
        <w:tab/>
      </w:r>
      <w:r>
        <w:fldChar w:fldCharType="begin"/>
      </w:r>
      <w:r>
        <w:instrText xml:space="preserve"> PAGEREF _Toc258485146 \h </w:instrText>
      </w:r>
      <w:r>
        <w:fldChar w:fldCharType="separate"/>
      </w:r>
      <w:r w:rsidR="00627C5B">
        <w:t>4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 w:rsidRPr="001B78C2">
        <w:rPr>
          <w:rFonts w:cs="Arial"/>
        </w:rPr>
        <w:t>2.1</w:t>
      </w:r>
      <w:r>
        <w:rPr>
          <w:rFonts w:asciiTheme="minorHAnsi" w:eastAsiaTheme="minorEastAsia" w:hAnsiTheme="minorHAnsi" w:cstheme="minorBidi"/>
          <w:lang w:eastAsia="ja-JP"/>
        </w:rPr>
        <w:tab/>
      </w:r>
      <w:r w:rsidRPr="001B78C2">
        <w:rPr>
          <w:rFonts w:ascii="Arial" w:hAnsi="Arial" w:cs="Arial"/>
        </w:rPr>
        <w:t>Prototype and Scope Assessment</w:t>
      </w:r>
      <w:r>
        <w:tab/>
      </w:r>
      <w:r>
        <w:fldChar w:fldCharType="begin"/>
      </w:r>
      <w:r>
        <w:instrText xml:space="preserve"> PAGEREF _Toc258485147 \h </w:instrText>
      </w:r>
      <w:r>
        <w:fldChar w:fldCharType="separate"/>
      </w:r>
      <w:r w:rsidR="00627C5B">
        <w:t>4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 w:rsidRPr="001B78C2">
        <w:rPr>
          <w:rFonts w:cs="Arial"/>
        </w:rPr>
        <w:t>2.2</w:t>
      </w:r>
      <w:r>
        <w:rPr>
          <w:rFonts w:asciiTheme="minorHAnsi" w:eastAsiaTheme="minorEastAsia" w:hAnsiTheme="minorHAnsi" w:cstheme="minorBidi"/>
          <w:lang w:eastAsia="ja-JP"/>
        </w:rPr>
        <w:tab/>
      </w:r>
      <w:r w:rsidRPr="001B78C2">
        <w:rPr>
          <w:rFonts w:ascii="Arial" w:hAnsi="Arial" w:cs="Arial"/>
        </w:rPr>
        <w:t>Assumptions / Constraints / Standards</w:t>
      </w:r>
      <w:r>
        <w:tab/>
      </w:r>
      <w:r>
        <w:fldChar w:fldCharType="begin"/>
      </w:r>
      <w:r>
        <w:instrText xml:space="preserve"> PAGEREF _Toc258485148 \h </w:instrText>
      </w:r>
      <w:r>
        <w:fldChar w:fldCharType="separate"/>
      </w:r>
      <w:r w:rsidR="00627C5B">
        <w:t>4</w:t>
      </w:r>
      <w:r>
        <w:fldChar w:fldCharType="end"/>
      </w:r>
    </w:p>
    <w:p w:rsidR="00CB26EC" w:rsidRDefault="00CB26EC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>
        <w:t>Components</w:t>
      </w:r>
      <w:r>
        <w:tab/>
      </w:r>
      <w:r>
        <w:fldChar w:fldCharType="begin"/>
      </w:r>
      <w:r>
        <w:instrText xml:space="preserve"> PAGEREF _Toc258485149 \h </w:instrText>
      </w:r>
      <w:r>
        <w:fldChar w:fldCharType="separate"/>
      </w:r>
      <w:r w:rsidR="00627C5B">
        <w:t>5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lang w:eastAsia="ja-JP"/>
        </w:rPr>
        <w:tab/>
      </w:r>
      <w:r w:rsidRPr="001B78C2">
        <w:rPr>
          <w:rFonts w:ascii="Arial" w:hAnsi="Arial" w:cs="Arial"/>
        </w:rPr>
        <w:t>End-User Experience</w:t>
      </w:r>
      <w:r>
        <w:tab/>
      </w:r>
      <w:r>
        <w:fldChar w:fldCharType="begin"/>
      </w:r>
      <w:r>
        <w:instrText xml:space="preserve"> PAGEREF _Toc258485150 \h </w:instrText>
      </w:r>
      <w:r>
        <w:fldChar w:fldCharType="separate"/>
      </w:r>
      <w:r w:rsidR="00627C5B">
        <w:t>5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Management and Configuration</w:t>
      </w:r>
      <w:r>
        <w:tab/>
      </w:r>
      <w:r>
        <w:fldChar w:fldCharType="begin"/>
      </w:r>
      <w:r>
        <w:instrText xml:space="preserve"> PAGEREF _Toc258485151 \h </w:instrText>
      </w:r>
      <w:r>
        <w:fldChar w:fldCharType="separate"/>
      </w:r>
      <w:r w:rsidR="00627C5B">
        <w:t>5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Core / Backend Work</w:t>
      </w:r>
      <w:r>
        <w:tab/>
      </w:r>
      <w:r>
        <w:fldChar w:fldCharType="begin"/>
      </w:r>
      <w:r>
        <w:instrText xml:space="preserve"> PAGEREF _Toc258485152 \h </w:instrText>
      </w:r>
      <w:r>
        <w:fldChar w:fldCharType="separate"/>
      </w:r>
      <w:r w:rsidR="00627C5B">
        <w:t>5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Additional Items</w:t>
      </w:r>
      <w:r>
        <w:tab/>
      </w:r>
      <w:r>
        <w:fldChar w:fldCharType="begin"/>
      </w:r>
      <w:r>
        <w:instrText xml:space="preserve"> PAGEREF _Toc258485153 \h </w:instrText>
      </w:r>
      <w:r>
        <w:fldChar w:fldCharType="separate"/>
      </w:r>
      <w:r w:rsidR="00627C5B">
        <w:t>5</w:t>
      </w:r>
      <w:r>
        <w:fldChar w:fldCharType="end"/>
      </w:r>
    </w:p>
    <w:p w:rsidR="00CB26EC" w:rsidRDefault="00CB26EC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>
        <w:t>Supporting Diagrams</w:t>
      </w:r>
      <w:r>
        <w:tab/>
      </w:r>
      <w:r>
        <w:fldChar w:fldCharType="begin"/>
      </w:r>
      <w:r>
        <w:instrText xml:space="preserve"> PAGEREF _Toc258485154 \h </w:instrText>
      </w:r>
      <w:r>
        <w:fldChar w:fldCharType="separate"/>
      </w:r>
      <w:r w:rsidR="00627C5B">
        <w:t>6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Diagram of User Behavior</w:t>
      </w:r>
      <w:r>
        <w:tab/>
      </w:r>
      <w:r>
        <w:fldChar w:fldCharType="begin"/>
      </w:r>
      <w:r>
        <w:instrText xml:space="preserve"> PAGEREF _Toc258485155 \h </w:instrText>
      </w:r>
      <w:r>
        <w:fldChar w:fldCharType="separate"/>
      </w:r>
      <w:r w:rsidR="00627C5B">
        <w:t>6</w:t>
      </w:r>
      <w:r>
        <w:fldChar w:fldCharType="end"/>
      </w:r>
    </w:p>
    <w:p w:rsidR="00CB26EC" w:rsidRDefault="00CB26E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Diagram of Core Behavior</w:t>
      </w:r>
      <w:r>
        <w:tab/>
      </w:r>
      <w:r>
        <w:fldChar w:fldCharType="begin"/>
      </w:r>
      <w:r>
        <w:instrText xml:space="preserve"> PAGEREF _Toc258485156 \h </w:instrText>
      </w:r>
      <w:r>
        <w:fldChar w:fldCharType="separate"/>
      </w:r>
      <w:r w:rsidR="00627C5B">
        <w:t>6</w:t>
      </w:r>
      <w:r>
        <w:fldChar w:fldCharType="end"/>
      </w:r>
    </w:p>
    <w:p w:rsidR="00CB26EC" w:rsidRDefault="00CB26EC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>
        <w:t>Task List</w:t>
      </w:r>
      <w:r>
        <w:tab/>
      </w:r>
      <w:r>
        <w:fldChar w:fldCharType="begin"/>
      </w:r>
      <w:r>
        <w:instrText xml:space="preserve"> PAGEREF _Toc258485157 \h </w:instrText>
      </w:r>
      <w:r>
        <w:fldChar w:fldCharType="separate"/>
      </w:r>
      <w:r w:rsidR="00627C5B">
        <w:t>7</w:t>
      </w:r>
      <w:r>
        <w:fldChar w:fldCharType="end"/>
      </w:r>
    </w:p>
    <w:p w:rsidR="00CB26EC" w:rsidRDefault="00CB26EC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  <w:tab/>
      </w:r>
      <w:r>
        <w:t>Product Design Specification Approval</w:t>
      </w:r>
      <w:r>
        <w:tab/>
      </w:r>
      <w:r>
        <w:fldChar w:fldCharType="begin"/>
      </w:r>
      <w:r>
        <w:instrText xml:space="preserve"> PAGEREF _Toc258485158 \h </w:instrText>
      </w:r>
      <w:r>
        <w:fldChar w:fldCharType="separate"/>
      </w:r>
      <w:r w:rsidR="00627C5B">
        <w:t>7</w:t>
      </w:r>
      <w:r>
        <w:fldChar w:fldCharType="end"/>
      </w:r>
    </w:p>
    <w:p w:rsidR="007004AD" w:rsidRDefault="00BD12A2" w:rsidP="007004A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2D1641">
        <w:rPr>
          <w:rFonts w:ascii="Arial" w:hAnsi="Arial" w:cs="Arial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CA587B" w:rsidRPr="002D1641" w:rsidRDefault="00CA587B" w:rsidP="00CA587B">
      <w:pPr>
        <w:pStyle w:val="BodyText"/>
        <w:ind w:left="0"/>
        <w:jc w:val="left"/>
        <w:rPr>
          <w:rFonts w:ascii="Arial" w:hAnsi="Arial" w:cs="Arial"/>
        </w:rPr>
      </w:pPr>
    </w:p>
    <w:p w:rsidR="00AC3B89" w:rsidRPr="002D1641" w:rsidRDefault="006347EB" w:rsidP="00172F69">
      <w:pPr>
        <w:pStyle w:val="Heading1"/>
      </w:pPr>
      <w:r w:rsidRPr="002D1641">
        <w:br w:type="page"/>
      </w:r>
      <w:bookmarkStart w:id="14" w:name="_Toc258485144"/>
      <w:r w:rsidR="00AC3B89" w:rsidRPr="002D1641">
        <w:lastRenderedPageBreak/>
        <w:t>I</w:t>
      </w:r>
      <w:bookmarkEnd w:id="2"/>
      <w:bookmarkEnd w:id="3"/>
      <w:bookmarkEnd w:id="4"/>
      <w:r w:rsidR="005F04B6" w:rsidRPr="002D1641">
        <w:t>ntroduction</w:t>
      </w:r>
      <w:bookmarkEnd w:id="14"/>
    </w:p>
    <w:p w:rsidR="00AC3B89" w:rsidRPr="002D1641" w:rsidRDefault="00AB21F7" w:rsidP="00001ADC">
      <w:pPr>
        <w:pStyle w:val="Heading2"/>
        <w:rPr>
          <w:rFonts w:ascii="Arial" w:hAnsi="Arial" w:cs="Arial"/>
        </w:rPr>
      </w:pPr>
      <w:bookmarkStart w:id="15" w:name="_Toc258485145"/>
      <w:r>
        <w:rPr>
          <w:rFonts w:ascii="Arial" w:hAnsi="Arial" w:cs="Arial"/>
        </w:rPr>
        <w:t xml:space="preserve">Project </w:t>
      </w:r>
      <w:r w:rsidR="001B134A">
        <w:rPr>
          <w:rFonts w:ascii="Arial" w:hAnsi="Arial" w:cs="Arial"/>
        </w:rPr>
        <w:t>Objective</w:t>
      </w:r>
      <w:bookmarkEnd w:id="15"/>
    </w:p>
    <w:p w:rsidR="005228F7" w:rsidRDefault="005228F7" w:rsidP="002B1932">
      <w:pPr>
        <w:pStyle w:val="BodyText"/>
        <w:spacing w:before="0" w:after="0"/>
        <w:rPr>
          <w:rFonts w:ascii="Arial" w:hAnsi="Arial" w:cs="Arial"/>
        </w:rPr>
      </w:pPr>
      <w:bookmarkStart w:id="16" w:name="OLE_LINK1"/>
      <w:bookmarkStart w:id="17" w:name="OLE_LINK2"/>
    </w:p>
    <w:p w:rsidR="00A015CA" w:rsidRDefault="00627C5B" w:rsidP="002B1932">
      <w:pPr>
        <w:pStyle w:val="BodyText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the User Portal is to allow the users to access basic functions of their office phones easily from everywhere. </w:t>
      </w:r>
      <w:r w:rsidR="008802FF">
        <w:rPr>
          <w:rFonts w:ascii="Arial" w:hAnsi="Arial" w:cs="Arial"/>
        </w:rPr>
        <w:t>T</w:t>
      </w:r>
      <w:r w:rsidR="00135403">
        <w:rPr>
          <w:rFonts w:ascii="Arial" w:hAnsi="Arial" w:cs="Arial"/>
        </w:rPr>
        <w:t>he system is accessed via a front-end GUI app which utilizes back-end APIs as well. APIs can also be called directly for maintenance or extension.</w:t>
      </w:r>
    </w:p>
    <w:p w:rsidR="00592892" w:rsidRDefault="00592892" w:rsidP="00135403">
      <w:pPr>
        <w:pStyle w:val="BodyText"/>
        <w:spacing w:before="0" w:after="0"/>
        <w:ind w:left="0"/>
        <w:rPr>
          <w:rFonts w:ascii="Arial" w:hAnsi="Arial" w:cs="Arial"/>
        </w:rPr>
      </w:pPr>
    </w:p>
    <w:p w:rsidR="00135403" w:rsidRDefault="00135403" w:rsidP="00135403">
      <w:pPr>
        <w:pStyle w:val="BodyText"/>
        <w:spacing w:before="0" w:after="0"/>
        <w:ind w:left="0"/>
        <w:rPr>
          <w:rFonts w:ascii="Arial" w:hAnsi="Arial" w:cs="Arial"/>
        </w:rPr>
      </w:pPr>
    </w:p>
    <w:p w:rsidR="00AC3B89" w:rsidRPr="002D1641" w:rsidRDefault="00E16585" w:rsidP="00172F69">
      <w:pPr>
        <w:pStyle w:val="Heading1"/>
      </w:pPr>
      <w:bookmarkStart w:id="18" w:name="_Toc494193645"/>
      <w:bookmarkStart w:id="19" w:name="_Toc258485146"/>
      <w:bookmarkEnd w:id="16"/>
      <w:bookmarkEnd w:id="17"/>
      <w:r w:rsidRPr="002D1641">
        <w:t xml:space="preserve">General </w:t>
      </w:r>
      <w:r w:rsidR="00726E55" w:rsidRPr="002D1641">
        <w:t xml:space="preserve">Overview and </w:t>
      </w:r>
      <w:r w:rsidRPr="002D1641">
        <w:t>Design Guidelines</w:t>
      </w:r>
      <w:bookmarkEnd w:id="18"/>
      <w:bookmarkEnd w:id="19"/>
    </w:p>
    <w:p w:rsidR="009F274D" w:rsidRDefault="009F274D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0" w:name="_Toc258485147"/>
      <w:bookmarkStart w:id="21" w:name="_Toc494193648"/>
      <w:r>
        <w:rPr>
          <w:rFonts w:ascii="Arial" w:hAnsi="Arial" w:cs="Arial"/>
        </w:rPr>
        <w:t>Prototype and Scope Assessment</w:t>
      </w:r>
      <w:bookmarkEnd w:id="20"/>
    </w:p>
    <w:p w:rsidR="009F274D" w:rsidRDefault="009F274D" w:rsidP="00E232D3">
      <w:pPr>
        <w:rPr>
          <w:rFonts w:ascii="Arial" w:hAnsi="Arial"/>
        </w:rPr>
      </w:pPr>
      <w:r w:rsidRPr="00E232D3">
        <w:rPr>
          <w:rFonts w:ascii="Arial" w:hAnsi="Arial"/>
        </w:rPr>
        <w:t xml:space="preserve">In architecting this solution, 2600hz </w:t>
      </w:r>
      <w:r w:rsidR="00135403">
        <w:rPr>
          <w:rFonts w:ascii="Arial" w:hAnsi="Arial"/>
        </w:rPr>
        <w:t xml:space="preserve">will provide a prototype or wireframe of </w:t>
      </w:r>
      <w:proofErr w:type="gramStart"/>
      <w:r w:rsidR="00135403">
        <w:rPr>
          <w:rFonts w:ascii="Arial" w:hAnsi="Arial"/>
        </w:rPr>
        <w:t>XXX which</w:t>
      </w:r>
      <w:proofErr w:type="gramEnd"/>
      <w:r w:rsidR="00135403">
        <w:rPr>
          <w:rFonts w:ascii="Arial" w:hAnsi="Arial"/>
        </w:rPr>
        <w:t xml:space="preserve"> will be shared with customer YYY before a final work product is executed. </w:t>
      </w:r>
    </w:p>
    <w:p w:rsidR="00135403" w:rsidRPr="00E232D3" w:rsidRDefault="00135403" w:rsidP="00E232D3">
      <w:pPr>
        <w:rPr>
          <w:rFonts w:ascii="Arial" w:hAnsi="Arial"/>
        </w:rPr>
      </w:pPr>
    </w:p>
    <w:p w:rsidR="009F274D" w:rsidRPr="001B134A" w:rsidRDefault="009F274D" w:rsidP="00FE500A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p w:rsidR="009F274D" w:rsidRDefault="009F274D" w:rsidP="004C3630">
      <w:pPr>
        <w:pStyle w:val="Heading1"/>
        <w:numPr>
          <w:ilvl w:val="0"/>
          <w:numId w:val="0"/>
        </w:numPr>
        <w:ind w:left="432" w:hanging="432"/>
      </w:pPr>
    </w:p>
    <w:p w:rsidR="0065137C" w:rsidRPr="002D1641" w:rsidRDefault="00A74D5B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2" w:name="_Toc228424472"/>
      <w:bookmarkStart w:id="23" w:name="_Toc258485148"/>
      <w:r w:rsidRPr="002D1641">
        <w:rPr>
          <w:rFonts w:ascii="Arial" w:hAnsi="Arial" w:cs="Arial"/>
        </w:rPr>
        <w:t>Assumptions / Constraints</w:t>
      </w:r>
      <w:r w:rsidR="00001ADC" w:rsidRPr="002D1641">
        <w:rPr>
          <w:rFonts w:ascii="Arial" w:hAnsi="Arial" w:cs="Arial"/>
        </w:rPr>
        <w:t xml:space="preserve"> / Standards</w:t>
      </w:r>
      <w:bookmarkEnd w:id="22"/>
      <w:bookmarkEnd w:id="23"/>
      <w:ins w:id="24" w:author="Robert Lifgren" w:date="2013-02-28T16:30:00Z">
        <w:r w:rsidR="000B778C">
          <w:rPr>
            <w:rFonts w:ascii="Arial" w:hAnsi="Arial" w:cs="Arial"/>
          </w:rPr>
          <w:t xml:space="preserve"> </w:t>
        </w:r>
      </w:ins>
    </w:p>
    <w:p w:rsidR="00B17F01" w:rsidRDefault="00135403" w:rsidP="00B17F0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It is assumed that this functionality will work on both a Kazoo hosted and dedicated cluster.</w:t>
      </w:r>
    </w:p>
    <w:p w:rsidR="00135403" w:rsidRDefault="00135403" w:rsidP="00B17F0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It is assumed that these enhancements will be released as open-source and will be included in the default RPMs.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1"/>
    <w:p w:rsidR="00FB7D42" w:rsidRDefault="00FB7D42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:rsidR="00FE500A" w:rsidRDefault="00423B3F" w:rsidP="00172F69">
      <w:pPr>
        <w:pStyle w:val="Heading1"/>
      </w:pPr>
      <w:bookmarkStart w:id="25" w:name="_Toc258485149"/>
      <w:r>
        <w:lastRenderedPageBreak/>
        <w:t>Components</w:t>
      </w:r>
      <w:bookmarkEnd w:id="25"/>
    </w:p>
    <w:p w:rsidR="00FE500A" w:rsidRPr="00FE500A" w:rsidRDefault="00423B3F" w:rsidP="00FE500A">
      <w:pPr>
        <w:pStyle w:val="Heading2"/>
      </w:pPr>
      <w:bookmarkStart w:id="26" w:name="_Toc258485150"/>
      <w:r>
        <w:rPr>
          <w:rFonts w:ascii="Arial" w:hAnsi="Arial" w:cs="Arial"/>
        </w:rPr>
        <w:t>End-User Experience</w:t>
      </w:r>
      <w:bookmarkEnd w:id="26"/>
    </w:p>
    <w:p w:rsidR="00FE500A" w:rsidRDefault="00FE500A" w:rsidP="00FE500A">
      <w:pPr>
        <w:ind w:left="0"/>
        <w:rPr>
          <w:rFonts w:ascii="Arial" w:hAnsi="Arial" w:cs="Arial"/>
        </w:rPr>
      </w:pPr>
    </w:p>
    <w:p w:rsidR="00406C0D" w:rsidRDefault="00406C0D" w:rsidP="00FE500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The end user should be able to:</w:t>
      </w:r>
    </w:p>
    <w:p w:rsidR="004B1323" w:rsidRDefault="004B1323" w:rsidP="00406C0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View profile and devices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Direct number’s and/or EXT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All assigned devices</w:t>
      </w:r>
    </w:p>
    <w:p w:rsidR="00406C0D" w:rsidRDefault="00406C0D" w:rsidP="00406C0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Voicemail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Play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Pause</w:t>
      </w:r>
    </w:p>
    <w:p w:rsidR="00406C0D" w:rsidRDefault="004B1323" w:rsidP="00406C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Mark as new</w:t>
      </w:r>
    </w:p>
    <w:p w:rsidR="004B1323" w:rsidRDefault="004B1323" w:rsidP="00406C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Archive</w:t>
      </w:r>
    </w:p>
    <w:p w:rsidR="004B1323" w:rsidRPr="004B1323" w:rsidRDefault="004B1323" w:rsidP="00406C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4B1323">
        <w:rPr>
          <w:rFonts w:ascii="Arial" w:hAnsi="Arial" w:cs="Arial"/>
        </w:rPr>
        <w:t>Delete</w:t>
      </w:r>
    </w:p>
    <w:p w:rsidR="004B1323" w:rsidRPr="004B1323" w:rsidRDefault="004B1323" w:rsidP="00406C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4B1323">
        <w:rPr>
          <w:rFonts w:ascii="Arial" w:hAnsi="Arial" w:cs="Arial"/>
        </w:rPr>
        <w:t>Download</w:t>
      </w:r>
    </w:p>
    <w:p w:rsidR="004B1323" w:rsidRDefault="004B1323" w:rsidP="00406C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?</w:t>
      </w:r>
      <w:r w:rsidR="00BA24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Preview Transcription? Really? We do Transcriptions?</w:t>
      </w:r>
    </w:p>
    <w:p w:rsidR="004B1323" w:rsidRDefault="004B1323" w:rsidP="004B132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View, sort and search call history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All calls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Missed Calls</w:t>
      </w:r>
    </w:p>
    <w:p w:rsidR="004B1323" w:rsidRDefault="00AF7F24" w:rsidP="004B132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Adjust</w:t>
      </w:r>
      <w:r w:rsidR="004B1323">
        <w:rPr>
          <w:rFonts w:ascii="Arial" w:hAnsi="Arial" w:cs="Arial"/>
        </w:rPr>
        <w:t xml:space="preserve"> user settings</w:t>
      </w:r>
    </w:p>
    <w:p w:rsidR="004B1323" w:rsidRDefault="004B1323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Caller-id info</w:t>
      </w:r>
    </w:p>
    <w:p w:rsidR="004B1323" w:rsidRDefault="00AF7F24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Music on hold</w:t>
      </w:r>
    </w:p>
    <w:p w:rsidR="00AF7F24" w:rsidRDefault="00AF7F24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AF7F24">
        <w:rPr>
          <w:rFonts w:ascii="Arial" w:hAnsi="Arial" w:cs="Arial"/>
        </w:rPr>
        <w:t>Call</w:t>
      </w:r>
      <w:r w:rsidR="008802FF">
        <w:rPr>
          <w:rFonts w:ascii="Arial" w:hAnsi="Arial" w:cs="Arial"/>
        </w:rPr>
        <w:t xml:space="preserve"> </w:t>
      </w:r>
      <w:r w:rsidRPr="00AF7F24">
        <w:rPr>
          <w:rFonts w:ascii="Arial" w:hAnsi="Arial" w:cs="Arial"/>
        </w:rPr>
        <w:t>forward</w:t>
      </w:r>
    </w:p>
    <w:p w:rsidR="008802FF" w:rsidRDefault="008802FF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Find me Follow me</w:t>
      </w:r>
    </w:p>
    <w:p w:rsidR="008802FF" w:rsidRPr="008802FF" w:rsidRDefault="008802FF" w:rsidP="004B132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8802FF">
        <w:rPr>
          <w:rFonts w:ascii="Arial" w:hAnsi="Arial" w:cs="Arial"/>
        </w:rPr>
        <w:t>Call recording</w:t>
      </w:r>
    </w:p>
    <w:p w:rsidR="00AF7F24" w:rsidRDefault="00AF7F24" w:rsidP="00AF7F2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Company Directory</w:t>
      </w:r>
    </w:p>
    <w:p w:rsidR="00AF7F24" w:rsidRDefault="00AF7F24" w:rsidP="00AF7F2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</w:t>
      </w:r>
      <w:proofErr w:type="spellStart"/>
      <w:r>
        <w:rPr>
          <w:rFonts w:ascii="Arial" w:hAnsi="Arial" w:cs="Arial"/>
        </w:rPr>
        <w:t>Webphone</w:t>
      </w:r>
      <w:proofErr w:type="spellEnd"/>
    </w:p>
    <w:p w:rsidR="00AF7F24" w:rsidRDefault="00AF7F24" w:rsidP="00AF7F24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Enables c</w:t>
      </w:r>
      <w:r w:rsidRPr="00AF7F24">
        <w:rPr>
          <w:rFonts w:ascii="Arial" w:hAnsi="Arial" w:cs="Arial"/>
        </w:rPr>
        <w:t>allba</w:t>
      </w:r>
      <w:r>
        <w:rPr>
          <w:rFonts w:ascii="Arial" w:hAnsi="Arial" w:cs="Arial"/>
        </w:rPr>
        <w:t>ck within from:</w:t>
      </w:r>
    </w:p>
    <w:p w:rsidR="00AF7F24" w:rsidRDefault="00AF7F24" w:rsidP="00AF7F24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Voicemails</w:t>
      </w:r>
    </w:p>
    <w:p w:rsidR="00AF7F24" w:rsidRDefault="00AF7F24" w:rsidP="00AF7F24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Call history</w:t>
      </w:r>
    </w:p>
    <w:p w:rsidR="00AF7F24" w:rsidRDefault="00AF7F24" w:rsidP="00AF7F2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Click to dial from any assigned devices</w:t>
      </w:r>
    </w:p>
    <w:p w:rsidR="00AF7F24" w:rsidRPr="00AF7F24" w:rsidRDefault="00AF7F24" w:rsidP="00AF7F24">
      <w:pPr>
        <w:pStyle w:val="ListParagraph"/>
        <w:ind w:left="1440"/>
        <w:rPr>
          <w:rFonts w:ascii="Arial" w:hAnsi="Arial" w:cs="Arial"/>
        </w:rPr>
      </w:pPr>
    </w:p>
    <w:p w:rsidR="00AF7F24" w:rsidRPr="00AF7F24" w:rsidRDefault="00AF7F24" w:rsidP="00AF7F24">
      <w:pPr>
        <w:pStyle w:val="ListParagraph"/>
        <w:ind w:left="1440"/>
        <w:rPr>
          <w:rFonts w:ascii="Arial" w:hAnsi="Arial" w:cs="Arial"/>
        </w:rPr>
      </w:pPr>
    </w:p>
    <w:p w:rsidR="004B1323" w:rsidRDefault="004B1323" w:rsidP="004B1323">
      <w:pPr>
        <w:pStyle w:val="ListParagraph"/>
        <w:rPr>
          <w:rFonts w:ascii="Arial" w:hAnsi="Arial" w:cs="Arial"/>
        </w:rPr>
      </w:pPr>
    </w:p>
    <w:p w:rsidR="00406C0D" w:rsidRPr="00406C0D" w:rsidRDefault="00406C0D" w:rsidP="00406C0D">
      <w:pPr>
        <w:pStyle w:val="ListParagraph"/>
        <w:ind w:left="1440"/>
        <w:rPr>
          <w:rFonts w:ascii="Arial" w:hAnsi="Arial" w:cs="Arial"/>
        </w:rPr>
      </w:pPr>
    </w:p>
    <w:p w:rsidR="00627C5B" w:rsidRDefault="00627C5B" w:rsidP="00406C0D">
      <w:pPr>
        <w:rPr>
          <w:rFonts w:ascii="Arial" w:hAnsi="Arial" w:cs="Arial"/>
        </w:rPr>
      </w:pPr>
    </w:p>
    <w:p w:rsidR="00FE500A" w:rsidRDefault="00FE500A" w:rsidP="00FE500A">
      <w:pPr>
        <w:ind w:left="0"/>
        <w:rPr>
          <w:rFonts w:ascii="Arial" w:hAnsi="Arial" w:cs="Arial"/>
        </w:rPr>
      </w:pPr>
    </w:p>
    <w:p w:rsidR="00FE500A" w:rsidRDefault="00423B3F" w:rsidP="00FE500A">
      <w:pPr>
        <w:pStyle w:val="Heading2"/>
      </w:pPr>
      <w:bookmarkStart w:id="27" w:name="_Toc258485151"/>
      <w:r>
        <w:t>Management and Configuration</w:t>
      </w:r>
      <w:bookmarkEnd w:id="27"/>
    </w:p>
    <w:p w:rsidR="00FB7D42" w:rsidRDefault="008802FF" w:rsidP="00FB7D42">
      <w:pPr>
        <w:spacing w:before="0" w:after="160" w:line="259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?</w:t>
      </w:r>
    </w:p>
    <w:p w:rsidR="00FE500A" w:rsidRPr="00FB7D42" w:rsidRDefault="00FE500A" w:rsidP="00FB7D42">
      <w:pPr>
        <w:ind w:left="0"/>
        <w:rPr>
          <w:rFonts w:ascii="Arial" w:hAnsi="Arial" w:cs="Arial"/>
        </w:rPr>
      </w:pPr>
    </w:p>
    <w:p w:rsidR="00FE500A" w:rsidRDefault="00FE500A" w:rsidP="00FE500A">
      <w:pPr>
        <w:pStyle w:val="Heading2"/>
      </w:pPr>
      <w:bookmarkStart w:id="28" w:name="_Toc258485152"/>
      <w:r>
        <w:t xml:space="preserve">Core </w:t>
      </w:r>
      <w:r w:rsidR="00423B3F">
        <w:t>/ Backend Work</w:t>
      </w:r>
      <w:bookmarkEnd w:id="28"/>
    </w:p>
    <w:p w:rsidR="00C72E79" w:rsidRPr="00FB7D42" w:rsidRDefault="00FE500A" w:rsidP="00BA24C5">
      <w:pPr>
        <w:spacing w:before="0" w:after="160" w:line="259" w:lineRule="auto"/>
        <w:ind w:left="0"/>
        <w:jc w:val="left"/>
        <w:rPr>
          <w:rFonts w:ascii="Arial" w:hAnsi="Arial" w:cs="Arial"/>
        </w:rPr>
      </w:pPr>
      <w:r w:rsidRPr="00FB7D42">
        <w:rPr>
          <w:rFonts w:ascii="Arial" w:hAnsi="Arial" w:cs="Arial"/>
        </w:rPr>
        <w:t>The</w:t>
      </w:r>
      <w:r w:rsidR="00BA24C5">
        <w:rPr>
          <w:rFonts w:ascii="Arial" w:hAnsi="Arial" w:cs="Arial"/>
        </w:rPr>
        <w:t xml:space="preserve">re </w:t>
      </w:r>
      <w:proofErr w:type="gramStart"/>
      <w:r w:rsidR="00BA24C5">
        <w:rPr>
          <w:rFonts w:ascii="Arial" w:hAnsi="Arial" w:cs="Arial"/>
        </w:rPr>
        <w:t>are no additional core or backend work</w:t>
      </w:r>
      <w:proofErr w:type="gramEnd"/>
      <w:r w:rsidR="00BA24C5">
        <w:rPr>
          <w:rFonts w:ascii="Arial" w:hAnsi="Arial" w:cs="Arial"/>
        </w:rPr>
        <w:t xml:space="preserve"> needed at this time. </w:t>
      </w:r>
    </w:p>
    <w:p w:rsidR="00BA24C5" w:rsidRPr="00BA24C5" w:rsidRDefault="00423B3F" w:rsidP="00BA24C5">
      <w:pPr>
        <w:pStyle w:val="Heading2"/>
      </w:pPr>
      <w:bookmarkStart w:id="29" w:name="_Toc258485153"/>
      <w:r>
        <w:lastRenderedPageBreak/>
        <w:t>Additional Items</w:t>
      </w:r>
      <w:bookmarkEnd w:id="29"/>
    </w:p>
    <w:p w:rsidR="00FE500A" w:rsidRDefault="00BA24C5" w:rsidP="00FE500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There are no additional items needed at this time. </w:t>
      </w:r>
    </w:p>
    <w:p w:rsidR="00BA24C5" w:rsidRDefault="00BA24C5" w:rsidP="00FE500A">
      <w:pPr>
        <w:ind w:left="0"/>
        <w:rPr>
          <w:rFonts w:ascii="Arial" w:hAnsi="Arial" w:cs="Arial"/>
        </w:rPr>
      </w:pPr>
    </w:p>
    <w:p w:rsidR="00CB26EC" w:rsidRDefault="00CB26EC" w:rsidP="00CB26EC">
      <w:pPr>
        <w:pStyle w:val="Heading1"/>
      </w:pPr>
      <w:r>
        <w:t>Operational Considerations</w:t>
      </w:r>
    </w:p>
    <w:p w:rsidR="00CB26EC" w:rsidRDefault="00CB26EC" w:rsidP="00CB26EC">
      <w:pPr>
        <w:pStyle w:val="Heading2"/>
      </w:pPr>
      <w:r>
        <w:t>Installation Considerations</w:t>
      </w:r>
    </w:p>
    <w:p w:rsidR="00CB26EC" w:rsidRDefault="00CB26EC" w:rsidP="00CB26EC">
      <w:pPr>
        <w:ind w:left="0"/>
      </w:pPr>
      <w:r>
        <w:t>This feature will be part of the normal installation. No additional considerations are required.</w:t>
      </w:r>
    </w:p>
    <w:p w:rsidR="00CB26EC" w:rsidRDefault="00CB26EC" w:rsidP="00CB26EC">
      <w:pPr>
        <w:ind w:left="0"/>
      </w:pPr>
    </w:p>
    <w:p w:rsidR="00CB26EC" w:rsidRDefault="00CB26EC" w:rsidP="00CB26EC">
      <w:pPr>
        <w:pStyle w:val="Heading2"/>
      </w:pPr>
      <w:r>
        <w:t>Monitoring Functionality</w:t>
      </w:r>
    </w:p>
    <w:p w:rsidR="00CB26EC" w:rsidRDefault="00CB26EC" w:rsidP="00CB26EC">
      <w:pPr>
        <w:ind w:left="0"/>
      </w:pPr>
      <w:r>
        <w:t>This feature can be monitored automatically to ensure it’s operating properly by XXX</w:t>
      </w:r>
    </w:p>
    <w:p w:rsidR="00CB26EC" w:rsidRDefault="00CB26EC" w:rsidP="00CB26EC">
      <w:pPr>
        <w:pStyle w:val="Heading2"/>
      </w:pPr>
      <w:r>
        <w:t>Diagnostic Tools</w:t>
      </w:r>
    </w:p>
    <w:p w:rsidR="00CB26EC" w:rsidRDefault="00CB26EC" w:rsidP="00CB26EC">
      <w:pPr>
        <w:ind w:left="0"/>
        <w:rPr>
          <w:rFonts w:ascii="Arial" w:hAnsi="Arial"/>
        </w:rPr>
      </w:pPr>
      <w:r>
        <w:rPr>
          <w:rFonts w:ascii="Arial" w:hAnsi="Arial"/>
        </w:rPr>
        <w:t>If a customer reports an issue, you can trace the issue by looking for YYY</w:t>
      </w:r>
    </w:p>
    <w:p w:rsidR="00CB26EC" w:rsidRDefault="00CB26EC" w:rsidP="00CB26EC">
      <w:pPr>
        <w:ind w:left="0"/>
        <w:rPr>
          <w:rFonts w:ascii="Arial" w:hAnsi="Arial"/>
        </w:rPr>
      </w:pPr>
    </w:p>
    <w:p w:rsidR="00CB26EC" w:rsidRDefault="00C12F0E" w:rsidP="00CB26EC">
      <w:pPr>
        <w:pStyle w:val="Heading2"/>
      </w:pPr>
      <w:r>
        <w:t>QA Automation Concepts</w:t>
      </w:r>
    </w:p>
    <w:p w:rsidR="00CB26EC" w:rsidRDefault="00CB26EC" w:rsidP="00CB26EC">
      <w:pPr>
        <w:ind w:left="0"/>
      </w:pPr>
      <w:r>
        <w:t>QA can be done / automated by XXXX</w:t>
      </w:r>
    </w:p>
    <w:p w:rsidR="00CB26EC" w:rsidRDefault="00CB26EC" w:rsidP="00CB26EC">
      <w:pPr>
        <w:ind w:left="0"/>
      </w:pPr>
    </w:p>
    <w:p w:rsidR="00CB26EC" w:rsidRPr="003108BE" w:rsidRDefault="00CB26EC" w:rsidP="00FE500A">
      <w:pPr>
        <w:ind w:left="0"/>
        <w:rPr>
          <w:rFonts w:ascii="Arial" w:hAnsi="Arial" w:cs="Arial"/>
        </w:rPr>
      </w:pPr>
    </w:p>
    <w:p w:rsidR="00FB7D42" w:rsidRPr="00FB7D42" w:rsidRDefault="00FB7D42" w:rsidP="00FB7D42">
      <w:pPr>
        <w:pStyle w:val="Heading1"/>
        <w:rPr>
          <w:b w:val="0"/>
          <w:sz w:val="24"/>
          <w:szCs w:val="24"/>
        </w:rPr>
      </w:pPr>
      <w:bookmarkStart w:id="30" w:name="_Toc258485154"/>
      <w:r>
        <w:t>Supporting Diagrams</w:t>
      </w:r>
      <w:bookmarkEnd w:id="30"/>
    </w:p>
    <w:p w:rsidR="00FB7D42" w:rsidRDefault="00FB7D42" w:rsidP="00FB7D42">
      <w:pPr>
        <w:pStyle w:val="Heading2"/>
      </w:pPr>
      <w:bookmarkStart w:id="31" w:name="_Toc258485155"/>
      <w:r>
        <w:t>Diagram of User Behavior</w:t>
      </w:r>
      <w:bookmarkEnd w:id="31"/>
    </w:p>
    <w:p w:rsidR="00FB7D42" w:rsidRDefault="00FB7D42" w:rsidP="00FB7D42">
      <w:pPr>
        <w:ind w:left="0"/>
      </w:pPr>
      <w:r>
        <w:t>XXX</w:t>
      </w:r>
    </w:p>
    <w:p w:rsidR="00FB7D42" w:rsidRDefault="00FB7D42" w:rsidP="00FB7D42">
      <w:pPr>
        <w:ind w:left="0"/>
      </w:pPr>
    </w:p>
    <w:p w:rsidR="00FB7D42" w:rsidRDefault="00FB7D42" w:rsidP="00FB7D42">
      <w:pPr>
        <w:pStyle w:val="Heading2"/>
      </w:pPr>
      <w:bookmarkStart w:id="32" w:name="_Toc258485156"/>
      <w:r>
        <w:t>Diagram of Core Behavior</w:t>
      </w:r>
      <w:bookmarkEnd w:id="32"/>
    </w:p>
    <w:p w:rsidR="00FB7D42" w:rsidRPr="00FB7D42" w:rsidRDefault="00FB7D42" w:rsidP="00FB7D42">
      <w:pPr>
        <w:ind w:left="0"/>
      </w:pPr>
      <w:r>
        <w:t>XXX</w:t>
      </w:r>
      <w:r w:rsidR="004A3B48" w:rsidRPr="002D1641">
        <w:br w:type="page"/>
      </w:r>
    </w:p>
    <w:p w:rsidR="00FB7D42" w:rsidRPr="00FB7D42" w:rsidRDefault="00FB7D42" w:rsidP="00FB7D42">
      <w:pPr>
        <w:pStyle w:val="Heading1"/>
        <w:rPr>
          <w:b w:val="0"/>
          <w:sz w:val="24"/>
          <w:szCs w:val="24"/>
        </w:rPr>
      </w:pPr>
      <w:bookmarkStart w:id="33" w:name="_Toc258485157"/>
      <w:r>
        <w:lastRenderedPageBreak/>
        <w:t>Task List</w:t>
      </w:r>
      <w:bookmarkEnd w:id="33"/>
    </w:p>
    <w:p w:rsidR="00135403" w:rsidRPr="00FB7D42" w:rsidRDefault="00FB7D42" w:rsidP="00FB7D42">
      <w:pPr>
        <w:ind w:left="0"/>
        <w:rPr>
          <w:rFonts w:ascii="Arial" w:hAnsi="Arial"/>
        </w:rPr>
      </w:pPr>
      <w:r w:rsidRPr="00FB7D42">
        <w:rPr>
          <w:rFonts w:ascii="Arial" w:hAnsi="Arial"/>
        </w:rPr>
        <w:t xml:space="preserve">Below are the assumed </w:t>
      </w:r>
      <w:proofErr w:type="gramStart"/>
      <w:r w:rsidRPr="00FB7D42">
        <w:rPr>
          <w:rFonts w:ascii="Arial" w:hAnsi="Arial"/>
        </w:rPr>
        <w:t>list</w:t>
      </w:r>
      <w:proofErr w:type="gramEnd"/>
      <w:r w:rsidRPr="00FB7D42">
        <w:rPr>
          <w:rFonts w:ascii="Arial" w:hAnsi="Arial"/>
        </w:rPr>
        <w:t xml:space="preserve"> of tickets that need to be filed, as provided by an engineer who has reviewed the above requirements.</w:t>
      </w:r>
    </w:p>
    <w:p w:rsidR="00FB7D42" w:rsidRDefault="00FB7D42" w:rsidP="00FB7D42">
      <w:pPr>
        <w:ind w:left="0"/>
      </w:pPr>
    </w:p>
    <w:p w:rsidR="00267E85" w:rsidRDefault="00267E85" w:rsidP="00267E85">
      <w:pPr>
        <w:pStyle w:val="Heading1"/>
        <w:numPr>
          <w:ilvl w:val="0"/>
          <w:numId w:val="0"/>
        </w:numPr>
        <w:ind w:left="432" w:hanging="432"/>
      </w:pPr>
      <w:bookmarkStart w:id="34" w:name="_GoBack"/>
      <w:bookmarkEnd w:id="34"/>
    </w:p>
    <w:p w:rsidR="007004AD" w:rsidRPr="002D1641" w:rsidRDefault="000904B4" w:rsidP="00172F69">
      <w:pPr>
        <w:pStyle w:val="Heading1"/>
      </w:pPr>
      <w:fldSimple w:instr=" DOCPROPERTY  Title  \* MERGEFORMAT ">
        <w:bookmarkStart w:id="35" w:name="_Toc258485158"/>
        <w:r w:rsidR="00627C5B">
          <w:t>Product Design Specification Template</w:t>
        </w:r>
      </w:fldSimple>
      <w:r w:rsidR="007004AD" w:rsidRPr="002D1641">
        <w:t xml:space="preserve"> Approval</w:t>
      </w:r>
      <w:bookmarkEnd w:id="35"/>
    </w:p>
    <w:p w:rsidR="00A140E5" w:rsidRPr="002D1641" w:rsidRDefault="00A140E5" w:rsidP="00A140E5">
      <w:pPr>
        <w:rPr>
          <w:rFonts w:ascii="Arial" w:hAnsi="Arial" w:cs="Arial"/>
        </w:rPr>
      </w:pPr>
      <w:r w:rsidRPr="002D1641">
        <w:rPr>
          <w:rFonts w:ascii="Arial" w:hAnsi="Arial" w:cs="Arial"/>
        </w:rPr>
        <w:t>The undersigned acknowledge they have reviewed the</w:t>
      </w:r>
      <w:r w:rsidR="00CD359D">
        <w:rPr>
          <w:rFonts w:ascii="Arial" w:hAnsi="Arial" w:cs="Arial"/>
        </w:rPr>
        <w:t xml:space="preserve"> </w:t>
      </w:r>
      <w:r w:rsidR="000904B4" w:rsidRPr="000904B4">
        <w:rPr>
          <w:rFonts w:ascii="Arial" w:hAnsi="Arial" w:cs="Arial"/>
          <w:b/>
          <w:i/>
        </w:rPr>
        <w:t>CUSTOMER</w:t>
      </w:r>
      <w:r w:rsidR="00CD359D" w:rsidRPr="000904B4">
        <w:rPr>
          <w:rFonts w:ascii="Arial" w:hAnsi="Arial" w:cs="Arial"/>
          <w:b/>
          <w:i/>
        </w:rPr>
        <w:t xml:space="preserve"> </w:t>
      </w:r>
      <w:r w:rsidR="00CD359D">
        <w:rPr>
          <w:rFonts w:ascii="Arial" w:hAnsi="Arial" w:cs="Arial"/>
        </w:rPr>
        <w:t xml:space="preserve">project design specification </w:t>
      </w:r>
      <w:r w:rsidR="00072BA9" w:rsidRPr="002D1641">
        <w:rPr>
          <w:rFonts w:ascii="Arial" w:hAnsi="Arial" w:cs="Arial"/>
        </w:rPr>
        <w:t xml:space="preserve">document </w:t>
      </w:r>
      <w:r w:rsidRPr="002D1641">
        <w:rPr>
          <w:rFonts w:ascii="Arial" w:hAnsi="Arial" w:cs="Arial"/>
        </w:rPr>
        <w:t xml:space="preserve">and agree with the approach it presents. </w:t>
      </w:r>
      <w:r w:rsidR="00C11FFD" w:rsidRPr="002D1641">
        <w:rPr>
          <w:rFonts w:ascii="Arial" w:hAnsi="Arial" w:cs="Arial"/>
        </w:rPr>
        <w:t>Any c</w:t>
      </w:r>
      <w:r w:rsidRPr="002D1641">
        <w:rPr>
          <w:rFonts w:ascii="Arial" w:hAnsi="Arial" w:cs="Arial"/>
        </w:rPr>
        <w:t xml:space="preserve">hanges to this Requirements </w:t>
      </w:r>
      <w:r w:rsidR="00C11FFD" w:rsidRPr="002D1641">
        <w:rPr>
          <w:rFonts w:ascii="Arial" w:hAnsi="Arial" w:cs="Arial"/>
        </w:rPr>
        <w:t xml:space="preserve">Definition </w:t>
      </w:r>
      <w:r w:rsidRPr="002D1641">
        <w:rPr>
          <w:rFonts w:ascii="Arial" w:hAnsi="Arial" w:cs="Arial"/>
        </w:rPr>
        <w:t>will be coordinated with and approved by the undersigned or their designated representatives.</w:t>
      </w:r>
    </w:p>
    <w:p w:rsidR="00A140E5" w:rsidRPr="002D1641" w:rsidRDefault="00A140E5" w:rsidP="00A140E5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2D1641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</w:tbl>
    <w:p w:rsidR="00A140E5" w:rsidRPr="002D1641" w:rsidRDefault="00A140E5" w:rsidP="00A140E5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</w:tbl>
    <w:p w:rsidR="00A140E5" w:rsidRPr="002D1641" w:rsidRDefault="00A140E5" w:rsidP="00A140E5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2D164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2D1641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2D1641" w:rsidRDefault="00A140E5" w:rsidP="004B018A">
            <w:pPr>
              <w:rPr>
                <w:rFonts w:ascii="Arial" w:hAnsi="Arial" w:cs="Arial"/>
              </w:rPr>
            </w:pPr>
          </w:p>
        </w:tc>
      </w:tr>
    </w:tbl>
    <w:p w:rsidR="00A140E5" w:rsidRPr="002D1641" w:rsidRDefault="00A140E5" w:rsidP="00A140E5">
      <w:pPr>
        <w:pStyle w:val="BodyText"/>
        <w:rPr>
          <w:rFonts w:ascii="Arial" w:hAnsi="Arial" w:cs="Arial"/>
        </w:rPr>
      </w:pPr>
    </w:p>
    <w:sectPr w:rsidR="00A140E5" w:rsidRPr="002D1641" w:rsidSect="00DF217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4C5" w:rsidRDefault="00BA24C5">
      <w:r>
        <w:separator/>
      </w:r>
    </w:p>
  </w:endnote>
  <w:endnote w:type="continuationSeparator" w:id="0">
    <w:p w:rsidR="00BA24C5" w:rsidRDefault="00BA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4C5" w:rsidRPr="00BF372E" w:rsidRDefault="00BA24C5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047F3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047F3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BA24C5" w:rsidRPr="00DF2171" w:rsidRDefault="00BA24C5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4C5" w:rsidRPr="00DF2171" w:rsidRDefault="00BA24C5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4C5" w:rsidRDefault="00BA24C5">
      <w:r>
        <w:separator/>
      </w:r>
    </w:p>
  </w:footnote>
  <w:footnote w:type="continuationSeparator" w:id="0">
    <w:p w:rsidR="00BA24C5" w:rsidRDefault="00BA24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4C5" w:rsidRPr="00135403" w:rsidRDefault="00BA24C5" w:rsidP="000B778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b/>
        <w:sz w:val="20"/>
        <w:szCs w:val="20"/>
      </w:rPr>
    </w:pPr>
    <w:r>
      <w:rPr>
        <w:rFonts w:ascii="Arial" w:hAnsi="Arial"/>
        <w:b/>
        <w:sz w:val="20"/>
        <w:szCs w:val="20"/>
      </w:rPr>
      <w:t>User Portal</w:t>
    </w:r>
  </w:p>
  <w:p w:rsidR="00BA24C5" w:rsidRPr="00DF2171" w:rsidRDefault="00BA24C5" w:rsidP="00DF21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4C5" w:rsidRPr="000B778C" w:rsidRDefault="00BA24C5" w:rsidP="000B778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95E"/>
    <w:multiLevelType w:val="hybridMultilevel"/>
    <w:tmpl w:val="6210584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5941696"/>
    <w:multiLevelType w:val="hybridMultilevel"/>
    <w:tmpl w:val="408CB6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7293ECA"/>
    <w:multiLevelType w:val="hybridMultilevel"/>
    <w:tmpl w:val="D0D620D8"/>
    <w:lvl w:ilvl="0" w:tplc="8D88FE48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0C0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405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A4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C8E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245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4A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0C9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101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827AED"/>
    <w:multiLevelType w:val="hybridMultilevel"/>
    <w:tmpl w:val="633EA96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D5F6259"/>
    <w:multiLevelType w:val="hybridMultilevel"/>
    <w:tmpl w:val="7042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41E7B"/>
    <w:multiLevelType w:val="multilevel"/>
    <w:tmpl w:val="603C58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A242D22"/>
    <w:multiLevelType w:val="hybridMultilevel"/>
    <w:tmpl w:val="2B5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7269A"/>
    <w:multiLevelType w:val="hybridMultilevel"/>
    <w:tmpl w:val="29145D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5E3A12B1"/>
    <w:multiLevelType w:val="hybridMultilevel"/>
    <w:tmpl w:val="791A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71E6"/>
    <w:multiLevelType w:val="hybridMultilevel"/>
    <w:tmpl w:val="8932DB9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D8A20F4"/>
    <w:multiLevelType w:val="hybridMultilevel"/>
    <w:tmpl w:val="CD920C62"/>
    <w:lvl w:ilvl="0" w:tplc="52D06CDA">
      <w:numFmt w:val="bullet"/>
      <w:lvlText w:val="-"/>
      <w:lvlJc w:val="left"/>
      <w:pPr>
        <w:ind w:left="936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510A83B8">
      <w:start w:val="2"/>
      <w:numFmt w:val="bullet"/>
      <w:lvlText w:val=""/>
      <w:lvlJc w:val="left"/>
      <w:pPr>
        <w:ind w:left="3096" w:hanging="360"/>
      </w:pPr>
      <w:rPr>
        <w:rFonts w:ascii="Symbol" w:eastAsia="Times New Roman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F0F5E84"/>
    <w:multiLevelType w:val="hybridMultilevel"/>
    <w:tmpl w:val="5D7834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7853565B"/>
    <w:multiLevelType w:val="hybridMultilevel"/>
    <w:tmpl w:val="548E61C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13"/>
  </w:num>
  <w:num w:numId="10">
    <w:abstractNumId w:val="12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5B"/>
    <w:rsid w:val="000005FC"/>
    <w:rsid w:val="00001ADC"/>
    <w:rsid w:val="00002AD5"/>
    <w:rsid w:val="00011D7D"/>
    <w:rsid w:val="00013D70"/>
    <w:rsid w:val="00017A45"/>
    <w:rsid w:val="00024279"/>
    <w:rsid w:val="00026229"/>
    <w:rsid w:val="00032ED4"/>
    <w:rsid w:val="00033045"/>
    <w:rsid w:val="00033D32"/>
    <w:rsid w:val="0003656A"/>
    <w:rsid w:val="00040BBF"/>
    <w:rsid w:val="00046537"/>
    <w:rsid w:val="000510C7"/>
    <w:rsid w:val="00053575"/>
    <w:rsid w:val="00053BC1"/>
    <w:rsid w:val="00065DDC"/>
    <w:rsid w:val="00072BA9"/>
    <w:rsid w:val="00073398"/>
    <w:rsid w:val="000904B4"/>
    <w:rsid w:val="00091378"/>
    <w:rsid w:val="000A1317"/>
    <w:rsid w:val="000A3E7B"/>
    <w:rsid w:val="000B3583"/>
    <w:rsid w:val="000B778C"/>
    <w:rsid w:val="000C705B"/>
    <w:rsid w:val="000D0607"/>
    <w:rsid w:val="000D211A"/>
    <w:rsid w:val="000D7DAF"/>
    <w:rsid w:val="000F0D87"/>
    <w:rsid w:val="000F3B1C"/>
    <w:rsid w:val="000F56C6"/>
    <w:rsid w:val="00105E9E"/>
    <w:rsid w:val="00112477"/>
    <w:rsid w:val="001124F2"/>
    <w:rsid w:val="00114F3D"/>
    <w:rsid w:val="001244F3"/>
    <w:rsid w:val="001264F6"/>
    <w:rsid w:val="001321C7"/>
    <w:rsid w:val="00135403"/>
    <w:rsid w:val="0014009C"/>
    <w:rsid w:val="00152DFA"/>
    <w:rsid w:val="0015524F"/>
    <w:rsid w:val="001702B0"/>
    <w:rsid w:val="001706B5"/>
    <w:rsid w:val="00172F69"/>
    <w:rsid w:val="00174288"/>
    <w:rsid w:val="001744DF"/>
    <w:rsid w:val="00181870"/>
    <w:rsid w:val="00185367"/>
    <w:rsid w:val="00190C51"/>
    <w:rsid w:val="001931E6"/>
    <w:rsid w:val="00193EB9"/>
    <w:rsid w:val="001A1402"/>
    <w:rsid w:val="001A325B"/>
    <w:rsid w:val="001A3A00"/>
    <w:rsid w:val="001A69AB"/>
    <w:rsid w:val="001B134A"/>
    <w:rsid w:val="001B599D"/>
    <w:rsid w:val="001C326A"/>
    <w:rsid w:val="001D0ABD"/>
    <w:rsid w:val="001E29ED"/>
    <w:rsid w:val="001E7A20"/>
    <w:rsid w:val="001F049D"/>
    <w:rsid w:val="001F2748"/>
    <w:rsid w:val="001F497B"/>
    <w:rsid w:val="0020385A"/>
    <w:rsid w:val="00220E38"/>
    <w:rsid w:val="00223E79"/>
    <w:rsid w:val="00225897"/>
    <w:rsid w:val="0023474F"/>
    <w:rsid w:val="0024420D"/>
    <w:rsid w:val="00245D1E"/>
    <w:rsid w:val="00253400"/>
    <w:rsid w:val="0025686B"/>
    <w:rsid w:val="00257578"/>
    <w:rsid w:val="00260DC2"/>
    <w:rsid w:val="00267E85"/>
    <w:rsid w:val="00274B52"/>
    <w:rsid w:val="002765EE"/>
    <w:rsid w:val="00280471"/>
    <w:rsid w:val="00287249"/>
    <w:rsid w:val="00287772"/>
    <w:rsid w:val="00292851"/>
    <w:rsid w:val="00293836"/>
    <w:rsid w:val="00296AF8"/>
    <w:rsid w:val="00297CB7"/>
    <w:rsid w:val="002A0A70"/>
    <w:rsid w:val="002B1932"/>
    <w:rsid w:val="002B3594"/>
    <w:rsid w:val="002C3AEC"/>
    <w:rsid w:val="002C4657"/>
    <w:rsid w:val="002D0B74"/>
    <w:rsid w:val="002D1641"/>
    <w:rsid w:val="002D393A"/>
    <w:rsid w:val="002D42FC"/>
    <w:rsid w:val="002D7971"/>
    <w:rsid w:val="002D7B4E"/>
    <w:rsid w:val="002E5ECF"/>
    <w:rsid w:val="002E62CD"/>
    <w:rsid w:val="002E6B06"/>
    <w:rsid w:val="002E6E0D"/>
    <w:rsid w:val="002F0D75"/>
    <w:rsid w:val="002F46CE"/>
    <w:rsid w:val="002F66B9"/>
    <w:rsid w:val="002F7908"/>
    <w:rsid w:val="00301E47"/>
    <w:rsid w:val="00302E5E"/>
    <w:rsid w:val="00305B55"/>
    <w:rsid w:val="0031592A"/>
    <w:rsid w:val="003225D3"/>
    <w:rsid w:val="0032372D"/>
    <w:rsid w:val="00323FF0"/>
    <w:rsid w:val="003260E0"/>
    <w:rsid w:val="003275AD"/>
    <w:rsid w:val="0033038F"/>
    <w:rsid w:val="00331526"/>
    <w:rsid w:val="00333453"/>
    <w:rsid w:val="0033354C"/>
    <w:rsid w:val="0035086F"/>
    <w:rsid w:val="003518CD"/>
    <w:rsid w:val="003548B3"/>
    <w:rsid w:val="0035633B"/>
    <w:rsid w:val="00363D0C"/>
    <w:rsid w:val="00370FF2"/>
    <w:rsid w:val="003736E4"/>
    <w:rsid w:val="00382A4D"/>
    <w:rsid w:val="003912C3"/>
    <w:rsid w:val="00394046"/>
    <w:rsid w:val="003B0E98"/>
    <w:rsid w:val="003B2084"/>
    <w:rsid w:val="003B3FEE"/>
    <w:rsid w:val="003B4B79"/>
    <w:rsid w:val="003C36A1"/>
    <w:rsid w:val="003E6C9A"/>
    <w:rsid w:val="003F2F78"/>
    <w:rsid w:val="003F3BD2"/>
    <w:rsid w:val="003F60AB"/>
    <w:rsid w:val="00400934"/>
    <w:rsid w:val="00406C0D"/>
    <w:rsid w:val="004110CD"/>
    <w:rsid w:val="00411E82"/>
    <w:rsid w:val="0042056A"/>
    <w:rsid w:val="00423B3F"/>
    <w:rsid w:val="00427DBF"/>
    <w:rsid w:val="00430C2A"/>
    <w:rsid w:val="00432D0C"/>
    <w:rsid w:val="0043321D"/>
    <w:rsid w:val="004359BD"/>
    <w:rsid w:val="004459E8"/>
    <w:rsid w:val="00446075"/>
    <w:rsid w:val="004549F7"/>
    <w:rsid w:val="00470680"/>
    <w:rsid w:val="00473DD5"/>
    <w:rsid w:val="00473DF5"/>
    <w:rsid w:val="004820A8"/>
    <w:rsid w:val="00490557"/>
    <w:rsid w:val="00493A96"/>
    <w:rsid w:val="00495E49"/>
    <w:rsid w:val="00497D50"/>
    <w:rsid w:val="004A071A"/>
    <w:rsid w:val="004A12A9"/>
    <w:rsid w:val="004A1B6A"/>
    <w:rsid w:val="004A3B48"/>
    <w:rsid w:val="004A506D"/>
    <w:rsid w:val="004A66BD"/>
    <w:rsid w:val="004B018A"/>
    <w:rsid w:val="004B0B91"/>
    <w:rsid w:val="004B1323"/>
    <w:rsid w:val="004B3EF8"/>
    <w:rsid w:val="004C3630"/>
    <w:rsid w:val="004C4402"/>
    <w:rsid w:val="004C611F"/>
    <w:rsid w:val="004D1698"/>
    <w:rsid w:val="004D35D1"/>
    <w:rsid w:val="004D57ED"/>
    <w:rsid w:val="004E40DA"/>
    <w:rsid w:val="004E4A32"/>
    <w:rsid w:val="004F21B1"/>
    <w:rsid w:val="0050001A"/>
    <w:rsid w:val="00516679"/>
    <w:rsid w:val="005228F7"/>
    <w:rsid w:val="00522B16"/>
    <w:rsid w:val="0052417D"/>
    <w:rsid w:val="005331DC"/>
    <w:rsid w:val="0053327B"/>
    <w:rsid w:val="00534323"/>
    <w:rsid w:val="00540BC3"/>
    <w:rsid w:val="005431ED"/>
    <w:rsid w:val="00564A57"/>
    <w:rsid w:val="00564F34"/>
    <w:rsid w:val="00567672"/>
    <w:rsid w:val="00570127"/>
    <w:rsid w:val="00580340"/>
    <w:rsid w:val="005807C0"/>
    <w:rsid w:val="00581CD0"/>
    <w:rsid w:val="005837AF"/>
    <w:rsid w:val="00586DEE"/>
    <w:rsid w:val="00592892"/>
    <w:rsid w:val="005955C3"/>
    <w:rsid w:val="0059724C"/>
    <w:rsid w:val="005A05F0"/>
    <w:rsid w:val="005A21FE"/>
    <w:rsid w:val="005B200D"/>
    <w:rsid w:val="005B5C98"/>
    <w:rsid w:val="005C58B1"/>
    <w:rsid w:val="005D48CF"/>
    <w:rsid w:val="005D72B9"/>
    <w:rsid w:val="005D7DDA"/>
    <w:rsid w:val="005E14F6"/>
    <w:rsid w:val="005E1521"/>
    <w:rsid w:val="005E50B9"/>
    <w:rsid w:val="005E7E32"/>
    <w:rsid w:val="005F04B6"/>
    <w:rsid w:val="005F0D7D"/>
    <w:rsid w:val="005F4CF0"/>
    <w:rsid w:val="005F6A0E"/>
    <w:rsid w:val="0061441E"/>
    <w:rsid w:val="00616BC0"/>
    <w:rsid w:val="00627C5B"/>
    <w:rsid w:val="006347EB"/>
    <w:rsid w:val="00636B8A"/>
    <w:rsid w:val="00640AC3"/>
    <w:rsid w:val="0064284B"/>
    <w:rsid w:val="006428BE"/>
    <w:rsid w:val="00643096"/>
    <w:rsid w:val="00645767"/>
    <w:rsid w:val="00650BB0"/>
    <w:rsid w:val="0065137C"/>
    <w:rsid w:val="00654429"/>
    <w:rsid w:val="006554B1"/>
    <w:rsid w:val="00655E8E"/>
    <w:rsid w:val="00673528"/>
    <w:rsid w:val="00673B3F"/>
    <w:rsid w:val="0067579B"/>
    <w:rsid w:val="00676E2F"/>
    <w:rsid w:val="00687027"/>
    <w:rsid w:val="00691ADF"/>
    <w:rsid w:val="0069495C"/>
    <w:rsid w:val="006A0357"/>
    <w:rsid w:val="006A2325"/>
    <w:rsid w:val="006A3EA2"/>
    <w:rsid w:val="006B6FF4"/>
    <w:rsid w:val="006D678D"/>
    <w:rsid w:val="006D7A2B"/>
    <w:rsid w:val="006E4FE9"/>
    <w:rsid w:val="006E6E2A"/>
    <w:rsid w:val="006F0BB4"/>
    <w:rsid w:val="006F1091"/>
    <w:rsid w:val="006F4990"/>
    <w:rsid w:val="006F65BB"/>
    <w:rsid w:val="007004AD"/>
    <w:rsid w:val="0070152E"/>
    <w:rsid w:val="00704A08"/>
    <w:rsid w:val="00707FE3"/>
    <w:rsid w:val="00715ECB"/>
    <w:rsid w:val="00716073"/>
    <w:rsid w:val="007210D1"/>
    <w:rsid w:val="00723BD9"/>
    <w:rsid w:val="0072675D"/>
    <w:rsid w:val="00726E55"/>
    <w:rsid w:val="00733282"/>
    <w:rsid w:val="00746686"/>
    <w:rsid w:val="00753980"/>
    <w:rsid w:val="007633CF"/>
    <w:rsid w:val="007641F5"/>
    <w:rsid w:val="007668C8"/>
    <w:rsid w:val="007676D6"/>
    <w:rsid w:val="00773ABE"/>
    <w:rsid w:val="00773CDE"/>
    <w:rsid w:val="00773FD5"/>
    <w:rsid w:val="0078337D"/>
    <w:rsid w:val="00784D59"/>
    <w:rsid w:val="00786034"/>
    <w:rsid w:val="00790438"/>
    <w:rsid w:val="00797279"/>
    <w:rsid w:val="007A0F4E"/>
    <w:rsid w:val="007A5D2D"/>
    <w:rsid w:val="007B7C75"/>
    <w:rsid w:val="007D5D2D"/>
    <w:rsid w:val="007E0EC0"/>
    <w:rsid w:val="007F034D"/>
    <w:rsid w:val="007F199A"/>
    <w:rsid w:val="007F4620"/>
    <w:rsid w:val="007F5B64"/>
    <w:rsid w:val="007F5FF8"/>
    <w:rsid w:val="008017DB"/>
    <w:rsid w:val="008047F3"/>
    <w:rsid w:val="00807835"/>
    <w:rsid w:val="00817936"/>
    <w:rsid w:val="00820D17"/>
    <w:rsid w:val="00822633"/>
    <w:rsid w:val="0082537D"/>
    <w:rsid w:val="00827F5D"/>
    <w:rsid w:val="00833349"/>
    <w:rsid w:val="00836595"/>
    <w:rsid w:val="00840CAD"/>
    <w:rsid w:val="00841735"/>
    <w:rsid w:val="00842762"/>
    <w:rsid w:val="008428DB"/>
    <w:rsid w:val="00843A0C"/>
    <w:rsid w:val="008443A1"/>
    <w:rsid w:val="00844D35"/>
    <w:rsid w:val="00847828"/>
    <w:rsid w:val="00872566"/>
    <w:rsid w:val="008802FF"/>
    <w:rsid w:val="00880734"/>
    <w:rsid w:val="00886DE4"/>
    <w:rsid w:val="00887155"/>
    <w:rsid w:val="008A247F"/>
    <w:rsid w:val="008A2B85"/>
    <w:rsid w:val="008A753A"/>
    <w:rsid w:val="008B15C9"/>
    <w:rsid w:val="008C0EFA"/>
    <w:rsid w:val="008C5587"/>
    <w:rsid w:val="008E2491"/>
    <w:rsid w:val="008E7683"/>
    <w:rsid w:val="008F5793"/>
    <w:rsid w:val="00906A3C"/>
    <w:rsid w:val="00911C5E"/>
    <w:rsid w:val="00921043"/>
    <w:rsid w:val="00922A2F"/>
    <w:rsid w:val="009236D4"/>
    <w:rsid w:val="00924B81"/>
    <w:rsid w:val="009322FF"/>
    <w:rsid w:val="0093405A"/>
    <w:rsid w:val="00935DB8"/>
    <w:rsid w:val="00940A26"/>
    <w:rsid w:val="00945428"/>
    <w:rsid w:val="00945E97"/>
    <w:rsid w:val="0094748B"/>
    <w:rsid w:val="00951807"/>
    <w:rsid w:val="00954850"/>
    <w:rsid w:val="00956F42"/>
    <w:rsid w:val="00962CBB"/>
    <w:rsid w:val="00963145"/>
    <w:rsid w:val="00964E70"/>
    <w:rsid w:val="009650D9"/>
    <w:rsid w:val="00993809"/>
    <w:rsid w:val="009A09D6"/>
    <w:rsid w:val="009A38DE"/>
    <w:rsid w:val="009A4EF4"/>
    <w:rsid w:val="009B0091"/>
    <w:rsid w:val="009B1604"/>
    <w:rsid w:val="009B3D5D"/>
    <w:rsid w:val="009D0582"/>
    <w:rsid w:val="009D0AF9"/>
    <w:rsid w:val="009D411C"/>
    <w:rsid w:val="009D6764"/>
    <w:rsid w:val="009D6BAE"/>
    <w:rsid w:val="009E31FE"/>
    <w:rsid w:val="009E60C5"/>
    <w:rsid w:val="009E6290"/>
    <w:rsid w:val="009E79A0"/>
    <w:rsid w:val="009F274D"/>
    <w:rsid w:val="009F45BE"/>
    <w:rsid w:val="009F650A"/>
    <w:rsid w:val="00A015CA"/>
    <w:rsid w:val="00A125AA"/>
    <w:rsid w:val="00A13EED"/>
    <w:rsid w:val="00A140E5"/>
    <w:rsid w:val="00A14FF1"/>
    <w:rsid w:val="00A20272"/>
    <w:rsid w:val="00A22D42"/>
    <w:rsid w:val="00A25E62"/>
    <w:rsid w:val="00A40BF1"/>
    <w:rsid w:val="00A43665"/>
    <w:rsid w:val="00A45B38"/>
    <w:rsid w:val="00A50328"/>
    <w:rsid w:val="00A56536"/>
    <w:rsid w:val="00A60368"/>
    <w:rsid w:val="00A66C95"/>
    <w:rsid w:val="00A725E0"/>
    <w:rsid w:val="00A74D5B"/>
    <w:rsid w:val="00A8262F"/>
    <w:rsid w:val="00A93746"/>
    <w:rsid w:val="00A97825"/>
    <w:rsid w:val="00A97CB0"/>
    <w:rsid w:val="00AA0FA6"/>
    <w:rsid w:val="00AA1545"/>
    <w:rsid w:val="00AB21F7"/>
    <w:rsid w:val="00AB7F19"/>
    <w:rsid w:val="00AC187C"/>
    <w:rsid w:val="00AC3B89"/>
    <w:rsid w:val="00AC688C"/>
    <w:rsid w:val="00AC694E"/>
    <w:rsid w:val="00AD4CDF"/>
    <w:rsid w:val="00AD6D3A"/>
    <w:rsid w:val="00AE23FD"/>
    <w:rsid w:val="00AE6DD8"/>
    <w:rsid w:val="00AF7F24"/>
    <w:rsid w:val="00B04055"/>
    <w:rsid w:val="00B062F1"/>
    <w:rsid w:val="00B06494"/>
    <w:rsid w:val="00B11DD5"/>
    <w:rsid w:val="00B13466"/>
    <w:rsid w:val="00B13ED7"/>
    <w:rsid w:val="00B17F01"/>
    <w:rsid w:val="00B2139D"/>
    <w:rsid w:val="00B22281"/>
    <w:rsid w:val="00B30318"/>
    <w:rsid w:val="00B3304C"/>
    <w:rsid w:val="00B611BC"/>
    <w:rsid w:val="00B62030"/>
    <w:rsid w:val="00B64198"/>
    <w:rsid w:val="00B65101"/>
    <w:rsid w:val="00B65FF0"/>
    <w:rsid w:val="00B806C7"/>
    <w:rsid w:val="00B8488F"/>
    <w:rsid w:val="00B85782"/>
    <w:rsid w:val="00B85AF8"/>
    <w:rsid w:val="00B9066F"/>
    <w:rsid w:val="00B97D2A"/>
    <w:rsid w:val="00BA24C5"/>
    <w:rsid w:val="00BA7CE1"/>
    <w:rsid w:val="00BB48B8"/>
    <w:rsid w:val="00BC1005"/>
    <w:rsid w:val="00BD12A2"/>
    <w:rsid w:val="00BD41A8"/>
    <w:rsid w:val="00BD6706"/>
    <w:rsid w:val="00BE17A2"/>
    <w:rsid w:val="00BF3C02"/>
    <w:rsid w:val="00BF5866"/>
    <w:rsid w:val="00C11FFD"/>
    <w:rsid w:val="00C12713"/>
    <w:rsid w:val="00C12F0E"/>
    <w:rsid w:val="00C1500C"/>
    <w:rsid w:val="00C165BB"/>
    <w:rsid w:val="00C21D49"/>
    <w:rsid w:val="00C27815"/>
    <w:rsid w:val="00C36526"/>
    <w:rsid w:val="00C6349D"/>
    <w:rsid w:val="00C72E79"/>
    <w:rsid w:val="00C755D0"/>
    <w:rsid w:val="00C757CA"/>
    <w:rsid w:val="00C8102A"/>
    <w:rsid w:val="00C91E4A"/>
    <w:rsid w:val="00CA10CC"/>
    <w:rsid w:val="00CA587B"/>
    <w:rsid w:val="00CB26EC"/>
    <w:rsid w:val="00CB2E48"/>
    <w:rsid w:val="00CB2E71"/>
    <w:rsid w:val="00CB36F5"/>
    <w:rsid w:val="00CD1ABA"/>
    <w:rsid w:val="00CD359D"/>
    <w:rsid w:val="00CE4475"/>
    <w:rsid w:val="00CE6689"/>
    <w:rsid w:val="00CE6FAC"/>
    <w:rsid w:val="00CE7B9E"/>
    <w:rsid w:val="00CF2BBE"/>
    <w:rsid w:val="00CF7ADA"/>
    <w:rsid w:val="00CF7AEE"/>
    <w:rsid w:val="00D0031C"/>
    <w:rsid w:val="00D0412A"/>
    <w:rsid w:val="00D046F0"/>
    <w:rsid w:val="00D16139"/>
    <w:rsid w:val="00D21C6D"/>
    <w:rsid w:val="00D24D98"/>
    <w:rsid w:val="00D316A7"/>
    <w:rsid w:val="00D34AB1"/>
    <w:rsid w:val="00D350C6"/>
    <w:rsid w:val="00D362F6"/>
    <w:rsid w:val="00D401F0"/>
    <w:rsid w:val="00D40F5E"/>
    <w:rsid w:val="00D43DC6"/>
    <w:rsid w:val="00D61C69"/>
    <w:rsid w:val="00D64186"/>
    <w:rsid w:val="00D71A63"/>
    <w:rsid w:val="00D7318D"/>
    <w:rsid w:val="00D750AA"/>
    <w:rsid w:val="00D7768F"/>
    <w:rsid w:val="00D8552E"/>
    <w:rsid w:val="00D855CB"/>
    <w:rsid w:val="00D86414"/>
    <w:rsid w:val="00D864FD"/>
    <w:rsid w:val="00D86897"/>
    <w:rsid w:val="00D86AA7"/>
    <w:rsid w:val="00D9442A"/>
    <w:rsid w:val="00DA0E63"/>
    <w:rsid w:val="00DA10F0"/>
    <w:rsid w:val="00DA75BC"/>
    <w:rsid w:val="00DB211E"/>
    <w:rsid w:val="00DB41A1"/>
    <w:rsid w:val="00DB6490"/>
    <w:rsid w:val="00DC2DB0"/>
    <w:rsid w:val="00DC3966"/>
    <w:rsid w:val="00DC3EED"/>
    <w:rsid w:val="00DC5C6E"/>
    <w:rsid w:val="00DD181E"/>
    <w:rsid w:val="00DF20B1"/>
    <w:rsid w:val="00DF2171"/>
    <w:rsid w:val="00DF378A"/>
    <w:rsid w:val="00DF7491"/>
    <w:rsid w:val="00E00EA3"/>
    <w:rsid w:val="00E01918"/>
    <w:rsid w:val="00E16585"/>
    <w:rsid w:val="00E17010"/>
    <w:rsid w:val="00E17696"/>
    <w:rsid w:val="00E232D3"/>
    <w:rsid w:val="00E32245"/>
    <w:rsid w:val="00E32716"/>
    <w:rsid w:val="00E33C29"/>
    <w:rsid w:val="00E35E0C"/>
    <w:rsid w:val="00E36699"/>
    <w:rsid w:val="00E370EA"/>
    <w:rsid w:val="00E4291B"/>
    <w:rsid w:val="00E46480"/>
    <w:rsid w:val="00E47C7D"/>
    <w:rsid w:val="00E5313F"/>
    <w:rsid w:val="00E6046B"/>
    <w:rsid w:val="00E6090B"/>
    <w:rsid w:val="00E640D7"/>
    <w:rsid w:val="00E72AF6"/>
    <w:rsid w:val="00E749C7"/>
    <w:rsid w:val="00E85E9F"/>
    <w:rsid w:val="00EA2B23"/>
    <w:rsid w:val="00EB70BE"/>
    <w:rsid w:val="00EC3E7D"/>
    <w:rsid w:val="00EC429B"/>
    <w:rsid w:val="00ED0F84"/>
    <w:rsid w:val="00ED19E8"/>
    <w:rsid w:val="00EE3AC3"/>
    <w:rsid w:val="00EE40B4"/>
    <w:rsid w:val="00EF73BD"/>
    <w:rsid w:val="00F214E8"/>
    <w:rsid w:val="00F2753A"/>
    <w:rsid w:val="00F36839"/>
    <w:rsid w:val="00F37C24"/>
    <w:rsid w:val="00F40DA1"/>
    <w:rsid w:val="00F45653"/>
    <w:rsid w:val="00F4747F"/>
    <w:rsid w:val="00F51CD7"/>
    <w:rsid w:val="00F533D1"/>
    <w:rsid w:val="00F57E4B"/>
    <w:rsid w:val="00F67541"/>
    <w:rsid w:val="00F71159"/>
    <w:rsid w:val="00F75B33"/>
    <w:rsid w:val="00F826ED"/>
    <w:rsid w:val="00F83170"/>
    <w:rsid w:val="00F87225"/>
    <w:rsid w:val="00F873C8"/>
    <w:rsid w:val="00FB0202"/>
    <w:rsid w:val="00FB27CC"/>
    <w:rsid w:val="00FB2ED9"/>
    <w:rsid w:val="00FB6D3E"/>
    <w:rsid w:val="00FB7D42"/>
    <w:rsid w:val="00FC4436"/>
    <w:rsid w:val="00FD6B83"/>
    <w:rsid w:val="00FE0E1D"/>
    <w:rsid w:val="00FE1B95"/>
    <w:rsid w:val="00FE2653"/>
    <w:rsid w:val="00FE28EA"/>
    <w:rsid w:val="00FE500A"/>
    <w:rsid w:val="00FE59F7"/>
    <w:rsid w:val="00FE6F7E"/>
    <w:rsid w:val="00FF324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26A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592892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92892"/>
    <w:rPr>
      <w:rFonts w:ascii="Calibri" w:eastAsia="Calibri" w:hAnsi="Calibri"/>
      <w:sz w:val="22"/>
      <w:szCs w:val="21"/>
    </w:rPr>
  </w:style>
  <w:style w:type="paragraph" w:styleId="ListParagraph">
    <w:name w:val="List Paragraph"/>
    <w:basedOn w:val="Normal"/>
    <w:uiPriority w:val="34"/>
    <w:qFormat/>
    <w:rsid w:val="00567672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link w:val="Header"/>
    <w:uiPriority w:val="99"/>
    <w:rsid w:val="00D24D98"/>
    <w:rPr>
      <w:sz w:val="24"/>
      <w:szCs w:val="24"/>
    </w:rPr>
  </w:style>
  <w:style w:type="paragraph" w:customStyle="1" w:styleId="SectionIntro">
    <w:name w:val="Section Intro"/>
    <w:basedOn w:val="Normal"/>
    <w:autoRedefine/>
    <w:rsid w:val="00267E85"/>
    <w:pPr>
      <w:tabs>
        <w:tab w:val="center" w:pos="4680"/>
      </w:tabs>
      <w:spacing w:before="0" w:after="120"/>
      <w:ind w:left="0"/>
      <w:jc w:val="center"/>
    </w:pPr>
    <w:rPr>
      <w:b/>
      <w:bCs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592892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92892"/>
    <w:rPr>
      <w:rFonts w:ascii="Calibri" w:eastAsia="Calibri" w:hAnsi="Calibri"/>
      <w:sz w:val="22"/>
      <w:szCs w:val="21"/>
    </w:rPr>
  </w:style>
  <w:style w:type="paragraph" w:styleId="ListParagraph">
    <w:name w:val="List Paragraph"/>
    <w:basedOn w:val="Normal"/>
    <w:uiPriority w:val="34"/>
    <w:qFormat/>
    <w:rsid w:val="00567672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link w:val="Header"/>
    <w:uiPriority w:val="99"/>
    <w:rsid w:val="00D24D98"/>
    <w:rPr>
      <w:sz w:val="24"/>
      <w:szCs w:val="24"/>
    </w:rPr>
  </w:style>
  <w:style w:type="paragraph" w:customStyle="1" w:styleId="SectionIntro">
    <w:name w:val="Section Intro"/>
    <w:basedOn w:val="Normal"/>
    <w:autoRedefine/>
    <w:rsid w:val="00267E85"/>
    <w:pPr>
      <w:tabs>
        <w:tab w:val="center" w:pos="4680"/>
      </w:tabs>
      <w:spacing w:before="0" w:after="120"/>
      <w:ind w:left="0"/>
      <w:jc w:val="center"/>
    </w:pPr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g:Users:ing:ownCloud:Shared:Company%20Templates:Product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0DF0-4621-DE4B-AEBD-CC8A9121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Specification.dotx</Template>
  <TotalTime>46</TotalTime>
  <Pages>7</Pages>
  <Words>567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Engineering Dept</Manager>
  <Company>2600hz, Inc.</Company>
  <LinksUpToDate>false</LinksUpToDate>
  <CharactersWithSpaces>3792</CharactersWithSpaces>
  <SharedDoc>false</SharedDoc>
  <HyperlinkBase/>
  <HLinks>
    <vt:vector size="132" baseType="variant">
      <vt:variant>
        <vt:i4>1572927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ricky ing</dc:creator>
  <cp:keywords>Specifications, Product, Definition, Technical, Documentation, Specs</cp:keywords>
  <dc:description/>
  <cp:lastModifiedBy>ricky ing</cp:lastModifiedBy>
  <cp:revision>1</cp:revision>
  <cp:lastPrinted>2013-05-24T00:46:00Z</cp:lastPrinted>
  <dcterms:created xsi:type="dcterms:W3CDTF">2014-06-20T03:50:00Z</dcterms:created>
  <dcterms:modified xsi:type="dcterms:W3CDTF">2014-06-20T04:58:00Z</dcterms:modified>
  <cp:category>Product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